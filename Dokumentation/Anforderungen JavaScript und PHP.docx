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CA2" w:rsidRDefault="00B02CA2" w:rsidP="000451DD">
      <w:pPr>
        <w:pStyle w:val="Titel"/>
      </w:pPr>
      <w:r>
        <w:t>Anforderungen JavaScript und PHP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1087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24F5" w:rsidRDefault="009424F5">
          <w:pPr>
            <w:pStyle w:val="Inhaltsverzeichnisberschrift"/>
          </w:pPr>
          <w:r>
            <w:t>Inhalt</w:t>
          </w:r>
        </w:p>
        <w:p w:rsidR="009A6E19" w:rsidRDefault="009424F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15120" w:history="1">
            <w:r w:rsidR="009A6E19" w:rsidRPr="00B96BC9">
              <w:rPr>
                <w:rStyle w:val="Hyperlink"/>
                <w:noProof/>
              </w:rPr>
              <w:t>1.</w:t>
            </w:r>
            <w:r w:rsidR="009A6E19">
              <w:rPr>
                <w:rFonts w:eastAsiaTheme="minorEastAsia"/>
                <w:noProof/>
                <w:lang w:eastAsia="de-DE"/>
              </w:rPr>
              <w:tab/>
            </w:r>
            <w:r w:rsidR="009A6E19" w:rsidRPr="00B96BC9">
              <w:rPr>
                <w:rStyle w:val="Hyperlink"/>
                <w:noProof/>
              </w:rPr>
              <w:t>Admin_login.php – Stationsauswahl/Admin</w:t>
            </w:r>
            <w:r w:rsidR="009A6E19">
              <w:rPr>
                <w:noProof/>
                <w:webHidden/>
              </w:rPr>
              <w:tab/>
            </w:r>
            <w:r w:rsidR="009A6E19">
              <w:rPr>
                <w:noProof/>
                <w:webHidden/>
              </w:rPr>
              <w:fldChar w:fldCharType="begin"/>
            </w:r>
            <w:r w:rsidR="009A6E19">
              <w:rPr>
                <w:noProof/>
                <w:webHidden/>
              </w:rPr>
              <w:instrText xml:space="preserve"> PAGEREF _Toc32315120 \h </w:instrText>
            </w:r>
            <w:r w:rsidR="009A6E19">
              <w:rPr>
                <w:noProof/>
                <w:webHidden/>
              </w:rPr>
            </w:r>
            <w:r w:rsidR="009A6E19">
              <w:rPr>
                <w:noProof/>
                <w:webHidden/>
              </w:rPr>
              <w:fldChar w:fldCharType="separate"/>
            </w:r>
            <w:r w:rsidR="009A6E19">
              <w:rPr>
                <w:noProof/>
                <w:webHidden/>
              </w:rPr>
              <w:t>1</w:t>
            </w:r>
            <w:r w:rsidR="009A6E19"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1" w:history="1">
            <w:r w:rsidRPr="00B96BC9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Stationscannen.php – Scanner für Lehrer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2" w:history="1">
            <w:r w:rsidRPr="00B96BC9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Admin_menu.php – Menü für den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3" w:history="1">
            <w:r w:rsidRPr="00B96BC9">
              <w:rPr>
                <w:rStyle w:val="Hyperlink"/>
                <w:noProof/>
              </w:rPr>
              <w:t>1.2.1.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Stationen.php – Stationsauswahl zur Bearbeitung oder Neuanlage für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4" w:history="1">
            <w:r w:rsidRPr="00B96BC9">
              <w:rPr>
                <w:rStyle w:val="Hyperlink"/>
                <w:noProof/>
              </w:rPr>
              <w:t>1.2.1.1.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Admin_station_erstellen.php – Vorhanden Station bearbeiten oder neuanlegen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5" w:history="1">
            <w:r w:rsidRPr="00B96BC9">
              <w:rPr>
                <w:rStyle w:val="Hyperlink"/>
                <w:noProof/>
              </w:rPr>
              <w:t>1.2.2.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admin_klasse_verwalten.php – Menü zur Klassen Bearbeitung des Admins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6" w:history="1">
            <w:r w:rsidRPr="00B96BC9">
              <w:rPr>
                <w:rStyle w:val="Hyperlink"/>
                <w:noProof/>
              </w:rPr>
              <w:t>1.2.2.1.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adminNeuKlasse.php – Neue Klasse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7" w:history="1">
            <w:r w:rsidRPr="00B96BC9">
              <w:rPr>
                <w:rStyle w:val="Hyperlink"/>
                <w:noProof/>
              </w:rPr>
              <w:t>1.2.2.2.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SchuelerAnzahlBearbeiten.php – Klasse bearbeiten (Schüleranzahl ändern)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8" w:history="1">
            <w:r w:rsidRPr="00B96BC9">
              <w:rPr>
                <w:rStyle w:val="Hyperlink"/>
                <w:noProof/>
              </w:rPr>
              <w:t>1.2.2.3.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KlassenLoeschen.php – Existierende Klasse löschen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29" w:history="1">
            <w:r w:rsidRPr="00B96BC9">
              <w:rPr>
                <w:rStyle w:val="Hyperlink"/>
                <w:noProof/>
              </w:rPr>
              <w:t>1.2.3.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KrankMeldung.php – Admin kann Schüler austragen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0" w:history="1">
            <w:r w:rsidRPr="00B96BC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Schueler_login.php – Schüler Login 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1" w:history="1">
            <w:r w:rsidRPr="00B96BC9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SchuelerUebersicht.php – Übersicht des Spielstands für Schüler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2" w:history="1">
            <w:r w:rsidRPr="00B96BC9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KlasseUebersicht.php – Übersicht über Punktestand aller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E19" w:rsidRDefault="009A6E19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2315133" w:history="1">
            <w:r w:rsidRPr="00B96BC9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96BC9">
              <w:rPr>
                <w:rStyle w:val="Hyperlink"/>
                <w:noProof/>
              </w:rPr>
              <w:t>StationenUebersicht.php – Alle Stationen werden als Tabelle angezeigt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_Toc32315133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4F5" w:rsidRDefault="009424F5">
          <w:r>
            <w:rPr>
              <w:b/>
              <w:bCs/>
            </w:rPr>
            <w:fldChar w:fldCharType="end"/>
          </w:r>
        </w:p>
      </w:sdtContent>
    </w:sdt>
    <w:p w:rsidR="00B02CA2" w:rsidRDefault="00B02CA2" w:rsidP="001C4398">
      <w:pPr>
        <w:pStyle w:val="berschrift1"/>
        <w:numPr>
          <w:ilvl w:val="0"/>
          <w:numId w:val="5"/>
        </w:numPr>
      </w:pPr>
      <w:bookmarkStart w:id="0" w:name="_Toc32315120"/>
      <w:proofErr w:type="spellStart"/>
      <w:r>
        <w:t>Admin_login.php</w:t>
      </w:r>
      <w:proofErr w:type="spellEnd"/>
      <w:r w:rsidR="007D7A03">
        <w:t xml:space="preserve"> – Stationsauswahl/Admin</w:t>
      </w:r>
      <w:bookmarkEnd w:id="0"/>
    </w:p>
    <w:tbl>
      <w:tblPr>
        <w:tblStyle w:val="Gitternetztabelle4Akzent5"/>
        <w:tblW w:w="11973" w:type="dxa"/>
        <w:tblLayout w:type="fixed"/>
        <w:tblLook w:val="04A0" w:firstRow="1" w:lastRow="0" w:firstColumn="1" w:lastColumn="0" w:noHBand="0" w:noVBand="1"/>
      </w:tblPr>
      <w:tblGrid>
        <w:gridCol w:w="1718"/>
        <w:gridCol w:w="3239"/>
        <w:gridCol w:w="1842"/>
        <w:gridCol w:w="1276"/>
        <w:gridCol w:w="3898"/>
      </w:tblGrid>
      <w:tr w:rsidR="00BE5AE5" w:rsidTr="003115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Default="00B02CA2">
            <w:r>
              <w:t>Was Passiert</w:t>
            </w:r>
          </w:p>
        </w:tc>
        <w:tc>
          <w:tcPr>
            <w:tcW w:w="3239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842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276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898" w:type="dxa"/>
          </w:tcPr>
          <w:p w:rsidR="00B02CA2" w:rsidRDefault="00B02C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BE5AE5" w:rsidTr="00311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300AA3" w:rsidRPr="00B02CA2" w:rsidRDefault="00B02CA2" w:rsidP="00300AA3">
            <w:pPr>
              <w:rPr>
                <w:b w:val="0"/>
              </w:rPr>
            </w:pPr>
            <w:r w:rsidRPr="00B02CA2">
              <w:rPr>
                <w:b w:val="0"/>
              </w:rPr>
              <w:t>Seite lädt</w:t>
            </w:r>
            <w:r w:rsidR="00300AA3">
              <w:rPr>
                <w:b w:val="0"/>
              </w:rPr>
              <w:t>; Alle Stationen müssen im Dropdown verfügbar sei</w:t>
            </w:r>
          </w:p>
        </w:tc>
        <w:tc>
          <w:tcPr>
            <w:tcW w:w="3239" w:type="dxa"/>
          </w:tcPr>
          <w:p w:rsidR="00B02CA2" w:rsidRDefault="00B02CA2" w:rsidP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station_controller.php?q</w:t>
            </w:r>
            <w:proofErr w:type="spellEnd"/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+ 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allestationen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 w:rsidP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t xml:space="preserve">Alle Stationen aus der Tabelle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mit den Feldern </w:t>
            </w:r>
            <w:proofErr w:type="spellStart"/>
            <w:r w:rsidRPr="00B02CA2">
              <w:rPr>
                <w:i/>
              </w:rPr>
              <w:t>Station_ID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Station_Name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Station_Punkte</w:t>
            </w:r>
            <w:proofErr w:type="spellEnd"/>
            <w:r>
              <w:t xml:space="preserve">, </w:t>
            </w:r>
            <w:proofErr w:type="spellStart"/>
            <w:r w:rsidRPr="00B02CA2">
              <w:rPr>
                <w:i/>
              </w:rPr>
              <w:t>Station_Passwort</w:t>
            </w:r>
            <w:proofErr w:type="spellEnd"/>
          </w:p>
          <w:p w:rsidR="00B02CA2" w:rsidRP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laden</w:t>
            </w:r>
          </w:p>
        </w:tc>
        <w:tc>
          <w:tcPr>
            <w:tcW w:w="1276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3898" w:type="dxa"/>
          </w:tcPr>
          <w:p w:rsidR="00B02CA2" w:rsidRDefault="00B02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AA3" w:rsidTr="0031150F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Pr="00B02CA2" w:rsidRDefault="00B02CA2">
            <w:pPr>
              <w:rPr>
                <w:b w:val="0"/>
              </w:rPr>
            </w:pPr>
            <w:r w:rsidRPr="00B02CA2">
              <w:rPr>
                <w:b w:val="0"/>
              </w:rPr>
              <w:t>Lehrer loggt sich</w:t>
            </w:r>
            <w:r w:rsidR="00BE5AE5">
              <w:rPr>
                <w:b w:val="0"/>
              </w:rPr>
              <w:t xml:space="preserve"> mit einer Station</w:t>
            </w:r>
            <w:r w:rsidRPr="00B02CA2">
              <w:rPr>
                <w:b w:val="0"/>
              </w:rPr>
              <w:t xml:space="preserve"> ein</w:t>
            </w:r>
            <w:r w:rsidR="00BE5AE5">
              <w:rPr>
                <w:b w:val="0"/>
              </w:rPr>
              <w:t>; Button „Login“ (</w:t>
            </w:r>
            <w:proofErr w:type="spellStart"/>
            <w:r w:rsidR="00BE5AE5">
              <w:rPr>
                <w:b w:val="0"/>
              </w:rPr>
              <w:t>btnLoginLehrer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3239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Passwort und ausgewählte Station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station_controller.php?p</w:t>
            </w:r>
            <w:proofErr w:type="spellEnd"/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txtPasswort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"s&amp;="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station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Überprüfen, ob Eintrag in</w:t>
            </w:r>
            <w:r w:rsidR="00995705">
              <w:t xml:space="preserve"> Tabelle</w:t>
            </w:r>
            <w:r>
              <w:t xml:space="preserve"> </w:t>
            </w:r>
            <w:proofErr w:type="spellStart"/>
            <w:r w:rsidRPr="00B02CA2">
              <w:rPr>
                <w:i/>
              </w:rPr>
              <w:t>station</w:t>
            </w:r>
            <w:proofErr w:type="spellEnd"/>
            <w:r>
              <w:t xml:space="preserve"> vorhanden</w:t>
            </w:r>
          </w:p>
        </w:tc>
        <w:tc>
          <w:tcPr>
            <w:tcW w:w="1276" w:type="dxa"/>
          </w:tcPr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3898" w:type="dxa"/>
          </w:tcPr>
          <w:p w:rsidR="00300AA3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2CA2">
              <w:rPr>
                <w:b/>
              </w:rPr>
              <w:t>IF TRUE:</w:t>
            </w:r>
            <w:r>
              <w:t xml:space="preserve"> </w:t>
            </w:r>
          </w:p>
          <w:p w:rsidR="00B02CA2" w:rsidRDefault="00300AA3" w:rsidP="00300AA3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 w:rsidR="00B02CA2" w:rsidRPr="00300AA3">
              <w:rPr>
                <w:i/>
              </w:rPr>
              <w:t>stationscannen.php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02CA2">
              <w:rPr>
                <w:b/>
              </w:rPr>
              <w:t>Routingparam</w:t>
            </w:r>
            <w:r w:rsidR="001D68E8">
              <w:rPr>
                <w:b/>
              </w:rPr>
              <w:t>e</w:t>
            </w:r>
            <w:r w:rsidRPr="00B02CA2">
              <w:rPr>
                <w:b/>
              </w:rPr>
              <w:t>ter:</w:t>
            </w:r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Station_ID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Station_Name</w:t>
            </w:r>
            <w:proofErr w:type="spellEnd"/>
          </w:p>
          <w:p w:rsidR="00B02CA2" w:rsidRP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B02CA2">
              <w:rPr>
                <w:i/>
              </w:rPr>
              <w:t>Station_Punkte</w:t>
            </w:r>
            <w:proofErr w:type="spellEnd"/>
          </w:p>
          <w:p w:rsidR="00B02CA2" w:rsidRDefault="00B02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5AE5" w:rsidTr="003115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8" w:type="dxa"/>
          </w:tcPr>
          <w:p w:rsidR="00B02CA2" w:rsidRPr="001D68E8" w:rsidRDefault="001D68E8">
            <w:pPr>
              <w:rPr>
                <w:b w:val="0"/>
              </w:rPr>
            </w:pPr>
            <w:r w:rsidRPr="001D68E8">
              <w:rPr>
                <w:b w:val="0"/>
              </w:rPr>
              <w:t>Admin loggt sich ein</w:t>
            </w:r>
            <w:r w:rsidR="0031150F">
              <w:rPr>
                <w:b w:val="0"/>
              </w:rPr>
              <w:t>-er</w:t>
            </w:r>
            <w:r w:rsidR="00BE5AE5">
              <w:rPr>
                <w:b w:val="0"/>
              </w:rPr>
              <w:t xml:space="preserve"> muss nur ein Passwort angegeben werden; Button </w:t>
            </w:r>
            <w:r w:rsidR="00BE5AE5">
              <w:rPr>
                <w:b w:val="0"/>
              </w:rPr>
              <w:lastRenderedPageBreak/>
              <w:t>„Login“ (</w:t>
            </w:r>
            <w:proofErr w:type="spellStart"/>
            <w:r w:rsidR="00BE5AE5">
              <w:rPr>
                <w:b w:val="0"/>
              </w:rPr>
              <w:t>btnLoginAdmin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3239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Passwort als String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(</w:t>
            </w:r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"GET"</w:t>
            </w: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, </w:t>
            </w:r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"..</w:t>
            </w:r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controller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/</w:t>
            </w:r>
          </w:p>
          <w:p w:rsid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</w:pPr>
            <w:proofErr w:type="spellStart"/>
            <w:proofErr w:type="gramStart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administrator_controller.php?p</w:t>
            </w:r>
            <w:proofErr w:type="spellEnd"/>
            <w:proofErr w:type="gramEnd"/>
            <w:r w:rsidRPr="0031150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de-DE"/>
              </w:rPr>
              <w:t>="</w:t>
            </w:r>
          </w:p>
          <w:p w:rsidR="0031150F" w:rsidRPr="0031150F" w:rsidRDefault="0031150F" w:rsidP="0031150F">
            <w:pPr>
              <w:shd w:val="clear" w:color="auto" w:fill="1E1E1E"/>
              <w:spacing w:line="285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</w:pPr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 xml:space="preserve"> + </w:t>
            </w:r>
            <w:proofErr w:type="spellStart"/>
            <w:r w:rsidRPr="0031150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de-DE"/>
              </w:rPr>
              <w:t>txtPasswort</w:t>
            </w:r>
            <w:proofErr w:type="spellEnd"/>
            <w:r w:rsidRPr="0031150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de-DE"/>
              </w:rPr>
              <w:t>)</w:t>
            </w:r>
          </w:p>
          <w:p w:rsidR="0031150F" w:rsidRDefault="00311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Überprüfen ob Eintrag in </w:t>
            </w:r>
            <w:r w:rsidR="00995705">
              <w:t xml:space="preserve">Tabelle  </w:t>
            </w:r>
            <w:proofErr w:type="spellStart"/>
            <w:r w:rsidRPr="001D68E8">
              <w:rPr>
                <w:i/>
              </w:rPr>
              <w:t>administrator</w:t>
            </w:r>
            <w:proofErr w:type="spellEnd"/>
            <w:r>
              <w:t xml:space="preserve"> vorhanden</w:t>
            </w:r>
          </w:p>
        </w:tc>
        <w:tc>
          <w:tcPr>
            <w:tcW w:w="1276" w:type="dxa"/>
          </w:tcPr>
          <w:p w:rsidR="00B02CA2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3898" w:type="dxa"/>
          </w:tcPr>
          <w:p w:rsidR="00B02CA2" w:rsidRPr="001D68E8" w:rsidRDefault="001D68E8" w:rsidP="001D68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D68E8">
              <w:rPr>
                <w:b/>
              </w:rPr>
              <w:t>IF TRUE:</w:t>
            </w:r>
          </w:p>
          <w:p w:rsidR="001D68E8" w:rsidRDefault="001D68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Admin_menu.php</w:t>
            </w:r>
            <w:proofErr w:type="spellEnd"/>
          </w:p>
        </w:tc>
      </w:tr>
    </w:tbl>
    <w:p w:rsidR="00B02CA2" w:rsidRDefault="00B02CA2"/>
    <w:p w:rsidR="001D68E8" w:rsidRDefault="001D68E8" w:rsidP="001C4398">
      <w:pPr>
        <w:pStyle w:val="berschrift1"/>
        <w:numPr>
          <w:ilvl w:val="1"/>
          <w:numId w:val="5"/>
        </w:numPr>
      </w:pPr>
      <w:bookmarkStart w:id="1" w:name="_Toc32315121"/>
      <w:proofErr w:type="spellStart"/>
      <w:r>
        <w:t>Stationscanne</w:t>
      </w:r>
      <w:r w:rsidR="00BE5AE5">
        <w:t>n</w:t>
      </w:r>
      <w:r>
        <w:t>.php</w:t>
      </w:r>
      <w:proofErr w:type="spellEnd"/>
      <w:r w:rsidR="007D7A03">
        <w:t xml:space="preserve"> – Scanner für Lehrer</w:t>
      </w:r>
      <w:bookmarkEnd w:id="1"/>
      <w:r w:rsidR="00DF02E2">
        <w:t>, wenn er sich als Station eingeloggt hat</w:t>
      </w:r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205"/>
        <w:gridCol w:w="1850"/>
        <w:gridCol w:w="1902"/>
        <w:gridCol w:w="1398"/>
        <w:gridCol w:w="2469"/>
      </w:tblGrid>
      <w:tr w:rsidR="001D68E8" w:rsidTr="00D63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D68E8" w:rsidRDefault="001D68E8" w:rsidP="009A6E19">
            <w:r>
              <w:t>Was Passiert</w:t>
            </w:r>
          </w:p>
        </w:tc>
        <w:tc>
          <w:tcPr>
            <w:tcW w:w="1917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14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79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268" w:type="dxa"/>
          </w:tcPr>
          <w:p w:rsidR="001D68E8" w:rsidRDefault="001D68E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F072E9" w:rsidTr="00D6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F072E9" w:rsidRDefault="00F072E9" w:rsidP="009A6E19">
            <w:pPr>
              <w:rPr>
                <w:b w:val="0"/>
              </w:rPr>
            </w:pPr>
            <w:r>
              <w:rPr>
                <w:b w:val="0"/>
              </w:rPr>
              <w:t>Seite lädt -&gt; benötigte Daten finden sich bereits in den Routingparameter</w:t>
            </w:r>
          </w:p>
        </w:tc>
        <w:tc>
          <w:tcPr>
            <w:tcW w:w="1917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F072E9" w:rsidRDefault="00F072E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68E8" w:rsidTr="00D630CC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D68E8" w:rsidRPr="00B02CA2" w:rsidRDefault="001D68E8" w:rsidP="009A6E19">
            <w:pPr>
              <w:rPr>
                <w:b w:val="0"/>
              </w:rPr>
            </w:pPr>
            <w:r>
              <w:rPr>
                <w:b w:val="0"/>
              </w:rPr>
              <w:t>Lehrer hat Schülernummer eingegeben/gescannt</w:t>
            </w:r>
            <w:r w:rsidR="00BE5AE5">
              <w:rPr>
                <w:b w:val="0"/>
              </w:rPr>
              <w:t>; Button „Absenden“ (</w:t>
            </w:r>
            <w:proofErr w:type="spellStart"/>
            <w:r w:rsidR="00BE5AE5">
              <w:rPr>
                <w:b w:val="0"/>
              </w:rPr>
              <w:t>btnAbsenden</w:t>
            </w:r>
            <w:proofErr w:type="spellEnd"/>
            <w:r w:rsidR="00BE5AE5">
              <w:rPr>
                <w:b w:val="0"/>
              </w:rPr>
              <w:t>)</w:t>
            </w:r>
          </w:p>
        </w:tc>
        <w:tc>
          <w:tcPr>
            <w:tcW w:w="1917" w:type="dxa"/>
          </w:tcPr>
          <w:p w:rsidR="00015BB5" w:rsidRDefault="00015BB5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Schueler_ID</w:t>
            </w:r>
            <w:proofErr w:type="spellEnd"/>
          </w:p>
          <w:p w:rsidR="001D68E8" w:rsidRDefault="00F072E9" w:rsidP="00015BB5">
            <w:pPr>
              <w:pStyle w:val="Listenabsatz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  <w:r>
              <w:t xml:space="preserve"> </w:t>
            </w:r>
          </w:p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1D68E8" w:rsidRPr="00B02CA2" w:rsidRDefault="00995705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Entsprechende Punkte in Tabelle</w:t>
            </w:r>
            <w:r w:rsidR="001D68E8">
              <w:t xml:space="preserve"> </w:t>
            </w:r>
            <w:proofErr w:type="spellStart"/>
            <w:r w:rsidR="001D68E8" w:rsidRPr="001D68E8">
              <w:rPr>
                <w:i/>
              </w:rPr>
              <w:t>schueler</w:t>
            </w:r>
            <w:proofErr w:type="spellEnd"/>
            <w:r w:rsidR="001D68E8">
              <w:t xml:space="preserve"> speichern</w:t>
            </w:r>
          </w:p>
        </w:tc>
        <w:tc>
          <w:tcPr>
            <w:tcW w:w="1479" w:type="dxa"/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Rückgabe der geladenen Daten</w:t>
            </w:r>
          </w:p>
        </w:tc>
        <w:tc>
          <w:tcPr>
            <w:tcW w:w="2268" w:type="dxa"/>
          </w:tcPr>
          <w:p w:rsidR="001D68E8" w:rsidRDefault="001D68E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1DD" w:rsidTr="00D63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0451DD" w:rsidRDefault="000451DD" w:rsidP="000451DD">
            <w:pPr>
              <w:jc w:val="both"/>
              <w:rPr>
                <w:b w:val="0"/>
              </w:rPr>
            </w:pPr>
            <w:r w:rsidRPr="000451DD">
              <w:rPr>
                <w:b w:val="0"/>
              </w:rPr>
              <w:t>Button „</w:t>
            </w:r>
            <w:r w:rsidR="00BE5AE5">
              <w:rPr>
                <w:b w:val="0"/>
              </w:rPr>
              <w:t>Checkliste</w:t>
            </w:r>
            <w:r w:rsidRPr="000451DD">
              <w:rPr>
                <w:b w:val="0"/>
              </w:rPr>
              <w:t>“</w:t>
            </w:r>
            <w:r w:rsidR="00BE5AE5">
              <w:rPr>
                <w:b w:val="0"/>
              </w:rPr>
              <w:t xml:space="preserve"> (</w:t>
            </w:r>
            <w:proofErr w:type="spellStart"/>
            <w:r w:rsidR="00BE5AE5">
              <w:rPr>
                <w:b w:val="0"/>
              </w:rPr>
              <w:t>btnCheckListe</w:t>
            </w:r>
            <w:proofErr w:type="spellEnd"/>
            <w:r w:rsidR="00BE5AE5">
              <w:rPr>
                <w:b w:val="0"/>
              </w:rPr>
              <w:t>)</w:t>
            </w:r>
          </w:p>
          <w:p w:rsidR="000451DD" w:rsidRPr="000451DD" w:rsidRDefault="000451DD" w:rsidP="000451DD">
            <w:pPr>
              <w:pStyle w:val="Listenabsatz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0451DD">
              <w:rPr>
                <w:b w:val="0"/>
              </w:rPr>
              <w:t>PDF generieren</w:t>
            </w:r>
          </w:p>
        </w:tc>
        <w:tc>
          <w:tcPr>
            <w:tcW w:w="1917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0451DD" w:rsidRDefault="000451DD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A3E11" w:rsidTr="00D630CC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A3E11" w:rsidRPr="000451DD" w:rsidRDefault="005A3E11" w:rsidP="000451DD">
            <w:pPr>
              <w:jc w:val="both"/>
              <w:rPr>
                <w:b w:val="0"/>
              </w:rPr>
            </w:pPr>
            <w:r>
              <w:rPr>
                <w:b w:val="0"/>
              </w:rPr>
              <w:t>Ausloggen; Button „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>“ (</w:t>
            </w:r>
            <w:proofErr w:type="spellStart"/>
            <w:r>
              <w:rPr>
                <w:b w:val="0"/>
              </w:rPr>
              <w:t>btnLogout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917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5A3E11" w:rsidRDefault="005A3E1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5A3E11" w:rsidRDefault="005A3E11" w:rsidP="005A3E11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Admin_login.php</w:t>
            </w:r>
            <w:proofErr w:type="spellEnd"/>
          </w:p>
        </w:tc>
      </w:tr>
    </w:tbl>
    <w:p w:rsidR="00A57630" w:rsidRDefault="00A57630"/>
    <w:p w:rsidR="001D68E8" w:rsidRDefault="00015BB5" w:rsidP="001C4398">
      <w:pPr>
        <w:pStyle w:val="berschrift1"/>
        <w:numPr>
          <w:ilvl w:val="1"/>
          <w:numId w:val="5"/>
        </w:numPr>
      </w:pPr>
      <w:bookmarkStart w:id="2" w:name="_Toc32315122"/>
      <w:proofErr w:type="spellStart"/>
      <w:r>
        <w:t>Admin_menu.php</w:t>
      </w:r>
      <w:proofErr w:type="spellEnd"/>
      <w:r w:rsidR="007D7A03">
        <w:t xml:space="preserve"> – Menü für den Admin</w:t>
      </w:r>
      <w:bookmarkEnd w:id="2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2013"/>
        <w:gridCol w:w="903"/>
        <w:gridCol w:w="1887"/>
        <w:gridCol w:w="1850"/>
        <w:gridCol w:w="3548"/>
      </w:tblGrid>
      <w:tr w:rsidR="00015BB5" w:rsidTr="00015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r>
              <w:t>Was Passiert</w:t>
            </w:r>
          </w:p>
        </w:tc>
        <w:tc>
          <w:tcPr>
            <w:tcW w:w="964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015BB5" w:rsidRDefault="00015BB5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015BB5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015BB5" w:rsidRDefault="00015BB5" w:rsidP="009A6E19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btnAdmStation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015BB5" w:rsidRDefault="00015BB5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015BB5" w:rsidRDefault="00015BB5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5BB5">
              <w:rPr>
                <w:i/>
              </w:rPr>
              <w:t>Station</w:t>
            </w:r>
            <w:r w:rsidR="00A57630">
              <w:rPr>
                <w:i/>
              </w:rPr>
              <w:t>en</w:t>
            </w:r>
            <w:r w:rsidRPr="00015BB5">
              <w:rPr>
                <w:i/>
              </w:rPr>
              <w:t>.php</w:t>
            </w:r>
            <w:proofErr w:type="spellEnd"/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Pr="007D7A03" w:rsidRDefault="00D867F9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 w:rsidR="007D7A03" w:rsidRPr="007D7A03">
              <w:rPr>
                <w:b w:val="0"/>
              </w:rPr>
              <w:t>Klassen</w:t>
            </w:r>
            <w:r w:rsidRPr="007D7A03">
              <w:rPr>
                <w:b w:val="0"/>
              </w:rPr>
              <w:t>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btnAdmClass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t>admin_klasse_verwalten</w:t>
            </w:r>
            <w:r w:rsidR="007D7A03">
              <w:rPr>
                <w:i/>
              </w:rPr>
              <w:t>.php</w:t>
            </w:r>
            <w:proofErr w:type="spellEnd"/>
          </w:p>
        </w:tc>
      </w:tr>
      <w:tr w:rsidR="00D867F9" w:rsidTr="00015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„Nummern generieren“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btnAdmNumbers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7D7A03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Powershell</w:t>
            </w:r>
            <w:proofErr w:type="spellEnd"/>
            <w:r>
              <w:rPr>
                <w:i/>
              </w:rPr>
              <w:t xml:space="preserve"> Skript</w:t>
            </w:r>
          </w:p>
        </w:tc>
      </w:tr>
      <w:tr w:rsidR="00D867F9" w:rsidTr="00015BB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„Krankmeldung“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btnAdmSick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krankMeldung</w:t>
            </w:r>
            <w:r w:rsidR="007D7A03">
              <w:rPr>
                <w:i/>
              </w:rPr>
              <w:t>.php</w:t>
            </w:r>
            <w:proofErr w:type="spellEnd"/>
          </w:p>
        </w:tc>
      </w:tr>
      <w:tr w:rsidR="00D867F9" w:rsidTr="007D7A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867F9" w:rsidRDefault="007D7A03" w:rsidP="009A6E19">
            <w:pPr>
              <w:rPr>
                <w:b w:val="0"/>
              </w:rPr>
            </w:pPr>
            <w:r w:rsidRPr="007D7A03">
              <w:rPr>
                <w:b w:val="0"/>
              </w:rPr>
              <w:t>Button „Auswertung“</w:t>
            </w:r>
          </w:p>
          <w:p w:rsidR="002C04D3" w:rsidRPr="007D7A03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btnAdmEvaluation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867F9" w:rsidRDefault="00D867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867F9" w:rsidRPr="00015BB5" w:rsidRDefault="00A57630" w:rsidP="0014731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schuelerAuswertung</w:t>
            </w:r>
            <w:r w:rsidR="007D7A03">
              <w:rPr>
                <w:i/>
              </w:rPr>
              <w:t>.php</w:t>
            </w:r>
            <w:proofErr w:type="spellEnd"/>
          </w:p>
        </w:tc>
      </w:tr>
      <w:tr w:rsidR="00DF02E2" w:rsidTr="007D7A0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DF02E2" w:rsidRPr="007D7A03" w:rsidRDefault="00DF02E2" w:rsidP="009A6E19">
            <w:pPr>
              <w:rPr>
                <w:b w:val="0"/>
              </w:rPr>
            </w:pPr>
            <w:r>
              <w:rPr>
                <w:b w:val="0"/>
              </w:rPr>
              <w:t>Button „</w:t>
            </w:r>
            <w:proofErr w:type="spellStart"/>
            <w:r>
              <w:rPr>
                <w:b w:val="0"/>
              </w:rPr>
              <w:t>Logout</w:t>
            </w:r>
            <w:proofErr w:type="spellEnd"/>
            <w:r>
              <w:rPr>
                <w:b w:val="0"/>
              </w:rPr>
              <w:t>“ (</w:t>
            </w:r>
            <w:proofErr w:type="spellStart"/>
            <w:r>
              <w:rPr>
                <w:b w:val="0"/>
              </w:rPr>
              <w:t>btnLogout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DF02E2" w:rsidRDefault="00DF02E2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DF02E2" w:rsidRDefault="00DF02E2" w:rsidP="0014731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Admin_login.php</w:t>
            </w:r>
            <w:proofErr w:type="spellEnd"/>
          </w:p>
        </w:tc>
      </w:tr>
    </w:tbl>
    <w:p w:rsidR="007D7A03" w:rsidRDefault="007D7A03"/>
    <w:p w:rsidR="00995705" w:rsidRDefault="00995705" w:rsidP="001C4398">
      <w:pPr>
        <w:pStyle w:val="berschrift1"/>
        <w:numPr>
          <w:ilvl w:val="2"/>
          <w:numId w:val="5"/>
        </w:numPr>
      </w:pPr>
      <w:bookmarkStart w:id="3" w:name="_Toc32315123"/>
      <w:proofErr w:type="spellStart"/>
      <w:r>
        <w:lastRenderedPageBreak/>
        <w:t>Stationen.php</w:t>
      </w:r>
      <w:proofErr w:type="spellEnd"/>
      <w:r w:rsidR="00300AA3">
        <w:t xml:space="preserve"> – Stationsauswahl zur Bearbeitung oder Neuanlage für Admin</w:t>
      </w:r>
      <w:bookmarkEnd w:id="3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35"/>
        <w:gridCol w:w="1077"/>
        <w:gridCol w:w="1811"/>
        <w:gridCol w:w="1963"/>
        <w:gridCol w:w="3515"/>
      </w:tblGrid>
      <w:tr w:rsidR="00300AA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B7391" w:rsidRDefault="004B7391" w:rsidP="009A6E19">
            <w:r>
              <w:t>Was Passiert</w:t>
            </w:r>
          </w:p>
        </w:tc>
        <w:tc>
          <w:tcPr>
            <w:tcW w:w="964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4B7391" w:rsidRDefault="004B7391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300AA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4B7391" w:rsidRPr="00300AA3" w:rsidRDefault="00300AA3" w:rsidP="009A6E19">
            <w:pPr>
              <w:rPr>
                <w:b w:val="0"/>
              </w:rPr>
            </w:pPr>
            <w:r w:rsidRPr="00300AA3">
              <w:rPr>
                <w:b w:val="0"/>
              </w:rPr>
              <w:t>Seite lädt</w:t>
            </w:r>
            <w:r>
              <w:rPr>
                <w:b w:val="0"/>
              </w:rPr>
              <w:t>; Alle Stationen müssen im Dropdown verfügbar sein</w:t>
            </w:r>
          </w:p>
        </w:tc>
        <w:tc>
          <w:tcPr>
            <w:tcW w:w="964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laden </w:t>
            </w:r>
          </w:p>
        </w:tc>
        <w:tc>
          <w:tcPr>
            <w:tcW w:w="2108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Einträge aus Tabelle </w:t>
            </w:r>
            <w:proofErr w:type="spellStart"/>
            <w:r w:rsidRPr="00300AA3">
              <w:rPr>
                <w:i/>
              </w:rPr>
              <w:t>station</w:t>
            </w:r>
            <w:proofErr w:type="spellEnd"/>
            <w:r>
              <w:t xml:space="preserve"> laden</w:t>
            </w:r>
          </w:p>
        </w:tc>
        <w:tc>
          <w:tcPr>
            <w:tcW w:w="2085" w:type="dxa"/>
          </w:tcPr>
          <w:p w:rsidR="004B7391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Stationsnamen (</w:t>
            </w:r>
            <w:proofErr w:type="spellStart"/>
            <w:r>
              <w:t>station_Name</w:t>
            </w:r>
            <w:proofErr w:type="spellEnd"/>
            <w:r>
              <w:t>)</w:t>
            </w:r>
          </w:p>
        </w:tc>
        <w:tc>
          <w:tcPr>
            <w:tcW w:w="3140" w:type="dxa"/>
          </w:tcPr>
          <w:p w:rsidR="004B7391" w:rsidRDefault="004B7391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AA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300AA3" w:rsidRPr="00300AA3" w:rsidRDefault="00300AA3" w:rsidP="009A6E19">
            <w:pPr>
              <w:rPr>
                <w:b w:val="0"/>
              </w:rPr>
            </w:pPr>
            <w:r>
              <w:rPr>
                <w:b w:val="0"/>
              </w:rPr>
              <w:t>Button „bearbeiten“ (</w:t>
            </w:r>
            <w:proofErr w:type="spellStart"/>
            <w:r>
              <w:rPr>
                <w:b w:val="0"/>
              </w:rPr>
              <w:t>btnBearbeiten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300AA3" w:rsidRDefault="00300AA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300AA3">
              <w:rPr>
                <w:i/>
              </w:rPr>
              <w:t>Admin_station_erstellen.php</w:t>
            </w:r>
            <w:proofErr w:type="spellEnd"/>
          </w:p>
          <w:p w:rsid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300AA3">
              <w:rPr>
                <w:b/>
              </w:rPr>
              <w:t>Routingparam</w:t>
            </w:r>
            <w:r>
              <w:rPr>
                <w:b/>
              </w:rPr>
              <w:t>e</w:t>
            </w:r>
            <w:r w:rsidRPr="00300AA3">
              <w:rPr>
                <w:b/>
              </w:rPr>
              <w:t>ter</w:t>
            </w:r>
            <w:r>
              <w:rPr>
                <w:b/>
              </w:rPr>
              <w:t>:</w:t>
            </w:r>
          </w:p>
          <w:p w:rsidR="00300AA3" w:rsidRPr="00300AA3" w:rsidRDefault="00300AA3" w:rsidP="00300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</w:p>
        </w:tc>
      </w:tr>
      <w:tr w:rsidR="00300AA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300AA3" w:rsidRDefault="00300AA3" w:rsidP="009A6E19">
            <w:pPr>
              <w:rPr>
                <w:b w:val="0"/>
              </w:rPr>
            </w:pPr>
            <w:r>
              <w:rPr>
                <w:b w:val="0"/>
              </w:rPr>
              <w:t>Button „Neue Station anlegen“ (</w:t>
            </w:r>
            <w:proofErr w:type="spellStart"/>
            <w:r>
              <w:rPr>
                <w:b w:val="0"/>
              </w:rPr>
              <w:t>btnNeu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 eine neue Station</w:t>
            </w:r>
          </w:p>
        </w:tc>
        <w:tc>
          <w:tcPr>
            <w:tcW w:w="2108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Neuen Eintrag nur mit ID in  Tabelle </w:t>
            </w:r>
            <w:proofErr w:type="spellStart"/>
            <w:r w:rsidRPr="009A6E19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>anlegen</w:t>
            </w:r>
          </w:p>
        </w:tc>
        <w:tc>
          <w:tcPr>
            <w:tcW w:w="2085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300AA3" w:rsidRDefault="00300AA3" w:rsidP="00300AA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300AA3">
              <w:rPr>
                <w:i/>
              </w:rPr>
              <w:t>Admin_station_erstellen.php</w:t>
            </w:r>
            <w:proofErr w:type="spellEnd"/>
          </w:p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300AA3">
              <w:rPr>
                <w:b/>
              </w:rPr>
              <w:t>Routingparam</w:t>
            </w:r>
            <w:r>
              <w:rPr>
                <w:b/>
              </w:rPr>
              <w:t>e</w:t>
            </w:r>
            <w:r w:rsidRPr="00300AA3">
              <w:rPr>
                <w:b/>
              </w:rPr>
              <w:t>ter</w:t>
            </w:r>
            <w:r>
              <w:rPr>
                <w:b/>
              </w:rPr>
              <w:t>:</w:t>
            </w:r>
          </w:p>
          <w:p w:rsidR="00E153E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station_ID</w:t>
            </w:r>
            <w:proofErr w:type="spellEnd"/>
          </w:p>
        </w:tc>
      </w:tr>
      <w:tr w:rsidR="00E153E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E153E3" w:rsidRDefault="00E153E3" w:rsidP="009A6E1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964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E153E3" w:rsidRDefault="00E153E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E153E3" w:rsidRPr="00300AA3" w:rsidRDefault="00E153E3" w:rsidP="00300AA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4B7391" w:rsidRDefault="004B7391" w:rsidP="004B7391"/>
    <w:p w:rsidR="00300AA3" w:rsidRDefault="00300AA3" w:rsidP="00300AA3">
      <w:pPr>
        <w:pStyle w:val="berschrift1"/>
        <w:numPr>
          <w:ilvl w:val="3"/>
          <w:numId w:val="5"/>
        </w:numPr>
      </w:pPr>
      <w:bookmarkStart w:id="4" w:name="_Toc32315124"/>
      <w:proofErr w:type="spellStart"/>
      <w:r>
        <w:t>Admin_station_erstellen.php</w:t>
      </w:r>
      <w:proofErr w:type="spellEnd"/>
      <w:r>
        <w:t xml:space="preserve"> – Vorhanden Station bearbeiten oder neuanlegen</w:t>
      </w:r>
      <w:bookmarkEnd w:id="4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20"/>
        <w:gridCol w:w="1153"/>
        <w:gridCol w:w="1800"/>
        <w:gridCol w:w="1955"/>
        <w:gridCol w:w="3473"/>
      </w:tblGrid>
      <w:tr w:rsidR="00300AA3" w:rsidTr="00300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Default="00300AA3" w:rsidP="009A6E19">
            <w:r>
              <w:t>Was Passiert</w:t>
            </w:r>
          </w:p>
        </w:tc>
        <w:tc>
          <w:tcPr>
            <w:tcW w:w="1077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811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963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515" w:type="dxa"/>
          </w:tcPr>
          <w:p w:rsidR="00300AA3" w:rsidRDefault="00300AA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300AA3" w:rsidTr="00300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5" w:type="dxa"/>
          </w:tcPr>
          <w:p w:rsidR="00300AA3" w:rsidRPr="009A6E19" w:rsidRDefault="009A6E19" w:rsidP="009A6E19">
            <w:pPr>
              <w:rPr>
                <w:b w:val="0"/>
              </w:rPr>
            </w:pPr>
            <w:r w:rsidRPr="009A6E19">
              <w:rPr>
                <w:b w:val="0"/>
              </w:rPr>
              <w:t>Seite lädt</w:t>
            </w:r>
          </w:p>
        </w:tc>
        <w:tc>
          <w:tcPr>
            <w:tcW w:w="1077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Station laden mit </w:t>
            </w:r>
            <w:proofErr w:type="spellStart"/>
            <w:r>
              <w:t>Station_ID</w:t>
            </w:r>
            <w:proofErr w:type="spellEnd"/>
          </w:p>
        </w:tc>
        <w:tc>
          <w:tcPr>
            <w:tcW w:w="1811" w:type="dxa"/>
          </w:tcPr>
          <w:p w:rsidR="00300AA3" w:rsidRP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Datensatz aus Tabelle </w:t>
            </w:r>
            <w:proofErr w:type="spellStart"/>
            <w:r w:rsidRPr="009A6E19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anhand </w:t>
            </w:r>
            <w:proofErr w:type="spellStart"/>
            <w:r>
              <w:t>Station_ID</w:t>
            </w:r>
            <w:proofErr w:type="spellEnd"/>
            <w:r>
              <w:t xml:space="preserve"> </w:t>
            </w:r>
          </w:p>
        </w:tc>
        <w:tc>
          <w:tcPr>
            <w:tcW w:w="1963" w:type="dxa"/>
          </w:tcPr>
          <w:p w:rsidR="00300AA3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Stationsdaten</w:t>
            </w:r>
          </w:p>
        </w:tc>
        <w:tc>
          <w:tcPr>
            <w:tcW w:w="3515" w:type="dxa"/>
          </w:tcPr>
          <w:p w:rsidR="00300AA3" w:rsidRDefault="00300AA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0AA3" w:rsidRDefault="009A6E19" w:rsidP="009A6E19">
      <w:pPr>
        <w:pStyle w:val="Listenabsatz"/>
        <w:numPr>
          <w:ilvl w:val="0"/>
          <w:numId w:val="1"/>
        </w:numPr>
      </w:pPr>
      <w:proofErr w:type="spellStart"/>
      <w:r>
        <w:t>Da zu</w:t>
      </w:r>
      <w:proofErr w:type="spellEnd"/>
      <w:r>
        <w:t xml:space="preserve"> der ID der neuen Station noch keine Daten existieren, werden die Felder nach „Neue Station anlegen“ automatisch leer angezeigt</w:t>
      </w:r>
    </w:p>
    <w:p w:rsidR="004B7391" w:rsidRPr="004B7391" w:rsidRDefault="004B7391" w:rsidP="004B7391"/>
    <w:p w:rsidR="007D7A03" w:rsidRDefault="00CE1873" w:rsidP="001C4398">
      <w:pPr>
        <w:pStyle w:val="berschrift1"/>
        <w:numPr>
          <w:ilvl w:val="2"/>
          <w:numId w:val="5"/>
        </w:numPr>
      </w:pPr>
      <w:bookmarkStart w:id="5" w:name="_Toc32315125"/>
      <w:proofErr w:type="spellStart"/>
      <w:r>
        <w:t>admin_klasse_verwalten</w:t>
      </w:r>
      <w:r w:rsidR="007D7A03">
        <w:t>.php</w:t>
      </w:r>
      <w:proofErr w:type="spellEnd"/>
      <w:r w:rsidR="007D7A03">
        <w:t xml:space="preserve"> – Menü zur Klassen Bearbeitung des </w:t>
      </w:r>
      <w:r>
        <w:t>Admins</w:t>
      </w:r>
      <w:bookmarkEnd w:id="5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904"/>
        <w:gridCol w:w="964"/>
        <w:gridCol w:w="2108"/>
        <w:gridCol w:w="2085"/>
        <w:gridCol w:w="3140"/>
      </w:tblGrid>
      <w:tr w:rsidR="007D7A0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r>
              <w:t>Was Passiert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108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85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140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7D7A03" w:rsidRDefault="007D7A03" w:rsidP="007D7A03">
            <w:pPr>
              <w:rPr>
                <w:b w:val="0"/>
              </w:rPr>
            </w:pPr>
            <w:r>
              <w:rPr>
                <w:b w:val="0"/>
              </w:rPr>
              <w:t>„Neuanlegen“</w:t>
            </w:r>
          </w:p>
          <w:p w:rsidR="002C04D3" w:rsidRDefault="002C04D3" w:rsidP="007D7A0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btnClassNew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i/>
              </w:rPr>
              <w:t>Create_class</w:t>
            </w:r>
            <w:r w:rsidRPr="00015BB5">
              <w:rPr>
                <w:i/>
              </w:rPr>
              <w:t>.php</w:t>
            </w:r>
            <w:proofErr w:type="spellEnd"/>
          </w:p>
        </w:tc>
      </w:tr>
      <w:tr w:rsidR="007D7A0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Bearbeiten</w:t>
            </w:r>
            <w:r w:rsidRPr="007D7A03">
              <w:rPr>
                <w:b w:val="0"/>
              </w:rPr>
              <w:t>“</w:t>
            </w:r>
          </w:p>
          <w:p w:rsidR="002C04D3" w:rsidRPr="007D7A03" w:rsidRDefault="002C04D3" w:rsidP="007D7A0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btnClassEdit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Schuelerzahl.php</w:t>
            </w:r>
            <w:proofErr w:type="spellEnd"/>
          </w:p>
        </w:tc>
      </w:tr>
      <w:tr w:rsidR="007D7A0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7D7A03" w:rsidRPr="007D7A03" w:rsidRDefault="007D7A03" w:rsidP="007D7A03">
            <w:pPr>
              <w:rPr>
                <w:b w:val="0"/>
              </w:rPr>
            </w:pPr>
            <w:r w:rsidRPr="007D7A03">
              <w:rPr>
                <w:b w:val="0"/>
              </w:rPr>
              <w:t>Button „</w:t>
            </w:r>
            <w:r>
              <w:rPr>
                <w:b w:val="0"/>
              </w:rPr>
              <w:t>Löschen</w:t>
            </w:r>
            <w:r w:rsidRPr="007D7A03">
              <w:rPr>
                <w:b w:val="0"/>
              </w:rPr>
              <w:t>“</w:t>
            </w:r>
            <w:r w:rsidR="002C04D3">
              <w:rPr>
                <w:b w:val="0"/>
              </w:rPr>
              <w:t xml:space="preserve"> (</w:t>
            </w:r>
            <w:proofErr w:type="spellStart"/>
            <w:r w:rsidR="002C04D3">
              <w:rPr>
                <w:b w:val="0"/>
              </w:rPr>
              <w:t>btnClassDel</w:t>
            </w:r>
            <w:proofErr w:type="spellEnd"/>
            <w:r w:rsidR="002C04D3">
              <w:rPr>
                <w:b w:val="0"/>
              </w:rPr>
              <w:t>)</w:t>
            </w:r>
          </w:p>
        </w:tc>
        <w:tc>
          <w:tcPr>
            <w:tcW w:w="964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7D7A03" w:rsidRPr="00015BB5" w:rsidRDefault="007D7A03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KlasseLoeschen.php</w:t>
            </w:r>
            <w:proofErr w:type="spellEnd"/>
          </w:p>
        </w:tc>
      </w:tr>
      <w:tr w:rsidR="00E153E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E153E3" w:rsidRDefault="00E153E3" w:rsidP="00E153E3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964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08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5" w:type="dxa"/>
          </w:tcPr>
          <w:p w:rsidR="00E153E3" w:rsidRDefault="00E153E3" w:rsidP="00E153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0" w:type="dxa"/>
          </w:tcPr>
          <w:p w:rsidR="00E153E3" w:rsidRPr="00300AA3" w:rsidRDefault="00E153E3" w:rsidP="00E153E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7D7A03" w:rsidRDefault="007D7A03" w:rsidP="007D7A03"/>
    <w:p w:rsidR="007D7A03" w:rsidRDefault="00CE1873" w:rsidP="001C4398">
      <w:pPr>
        <w:pStyle w:val="berschrift1"/>
        <w:numPr>
          <w:ilvl w:val="3"/>
          <w:numId w:val="5"/>
        </w:numPr>
      </w:pPr>
      <w:bookmarkStart w:id="6" w:name="_Toc32315126"/>
      <w:proofErr w:type="spellStart"/>
      <w:r>
        <w:lastRenderedPageBreak/>
        <w:t>adminNeuKlasse</w:t>
      </w:r>
      <w:r w:rsidR="004912DE">
        <w:t>.php</w:t>
      </w:r>
      <w:proofErr w:type="spellEnd"/>
      <w:r w:rsidR="004912DE">
        <w:t xml:space="preserve"> – Neue Klasse anlegen</w:t>
      </w:r>
      <w:bookmarkEnd w:id="6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759"/>
        <w:gridCol w:w="2729"/>
        <w:gridCol w:w="1301"/>
        <w:gridCol w:w="1645"/>
        <w:gridCol w:w="2767"/>
      </w:tblGrid>
      <w:tr w:rsidR="004912DE" w:rsidTr="00E0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7D7A03" w:rsidRDefault="007D7A03" w:rsidP="009A6E19">
            <w:r>
              <w:t>Was Passiert</w:t>
            </w:r>
          </w:p>
        </w:tc>
        <w:tc>
          <w:tcPr>
            <w:tcW w:w="2729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301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645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767" w:type="dxa"/>
          </w:tcPr>
          <w:p w:rsidR="007D7A03" w:rsidRDefault="007D7A03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7D7A03" w:rsidTr="00E0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7D7A03" w:rsidRDefault="007D7A03" w:rsidP="009A6E19">
            <w:pPr>
              <w:rPr>
                <w:b w:val="0"/>
              </w:rPr>
            </w:pPr>
            <w:r w:rsidRPr="004912DE">
              <w:rPr>
                <w:b w:val="0"/>
              </w:rPr>
              <w:t xml:space="preserve">Neue Klasse </w:t>
            </w:r>
            <w:r w:rsidR="004912DE" w:rsidRPr="004912DE">
              <w:rPr>
                <w:b w:val="0"/>
              </w:rPr>
              <w:t>„speichern"</w:t>
            </w:r>
          </w:p>
          <w:p w:rsidR="002C04D3" w:rsidRPr="004912DE" w:rsidRDefault="002C04D3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btnSpeichern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29" w:type="dxa"/>
          </w:tcPr>
          <w:p w:rsidR="007D7A03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</w:t>
            </w:r>
            <w:r w:rsidR="002C04D3">
              <w:t xml:space="preserve"> (</w:t>
            </w:r>
            <w:proofErr w:type="spellStart"/>
            <w:r w:rsidR="002C04D3">
              <w:t>Klasse_ID</w:t>
            </w:r>
            <w:proofErr w:type="spellEnd"/>
            <w:r w:rsidR="002C04D3">
              <w:t>)</w:t>
            </w:r>
          </w:p>
          <w:p w:rsidR="004912DE" w:rsidRDefault="004912DE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der Schüler</w:t>
            </w:r>
          </w:p>
          <w:p w:rsidR="002C04D3" w:rsidRDefault="002C04D3" w:rsidP="004912DE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Klasse_Anzahlschueler</w:t>
            </w:r>
            <w:proofErr w:type="spellEnd"/>
            <w:r>
              <w:t>)</w:t>
            </w:r>
          </w:p>
        </w:tc>
        <w:tc>
          <w:tcPr>
            <w:tcW w:w="1301" w:type="dxa"/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Neuer Eintrag in </w:t>
            </w:r>
            <w:r w:rsidR="002C04D3">
              <w:t xml:space="preserve">Tabelle </w:t>
            </w:r>
            <w:r w:rsidRPr="004912DE">
              <w:rPr>
                <w:i/>
              </w:rPr>
              <w:t>klasse</w:t>
            </w:r>
          </w:p>
        </w:tc>
        <w:tc>
          <w:tcPr>
            <w:tcW w:w="1645" w:type="dxa"/>
          </w:tcPr>
          <w:p w:rsidR="007D7A03" w:rsidRDefault="004912DE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767" w:type="dxa"/>
          </w:tcPr>
          <w:p w:rsidR="007D7A03" w:rsidRDefault="007D7A03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2DE" w:rsidTr="00E0735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4912DE" w:rsidRDefault="004912DE" w:rsidP="009A6E19">
            <w:pPr>
              <w:rPr>
                <w:b w:val="0"/>
              </w:rPr>
            </w:pPr>
            <w:r>
              <w:rPr>
                <w:b w:val="0"/>
              </w:rPr>
              <w:t>Button „Verwerfen“</w:t>
            </w:r>
          </w:p>
          <w:p w:rsidR="002C04D3" w:rsidRPr="004912DE" w:rsidRDefault="002C04D3" w:rsidP="002C04D3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btnVerwerfen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29" w:type="dxa"/>
          </w:tcPr>
          <w:p w:rsidR="004912DE" w:rsidRDefault="004912DE" w:rsidP="00491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:rsidR="004912DE" w:rsidRPr="004912DE" w:rsidRDefault="004912DE" w:rsidP="004912DE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912DE">
              <w:rPr>
                <w:i/>
              </w:rPr>
              <w:t>Class_menu.php</w:t>
            </w:r>
            <w:proofErr w:type="spellEnd"/>
          </w:p>
        </w:tc>
      </w:tr>
      <w:tr w:rsidR="00E07359" w:rsidTr="00E0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9" w:type="dxa"/>
          </w:tcPr>
          <w:p w:rsidR="00E07359" w:rsidRDefault="00E07359" w:rsidP="00E0735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2729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01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7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7D7A03" w:rsidRDefault="007D7A03" w:rsidP="007D7A03"/>
    <w:p w:rsidR="007D7A03" w:rsidRDefault="004912DE" w:rsidP="001C4398">
      <w:pPr>
        <w:pStyle w:val="berschrift1"/>
        <w:numPr>
          <w:ilvl w:val="3"/>
          <w:numId w:val="5"/>
        </w:numPr>
      </w:pPr>
      <w:bookmarkStart w:id="7" w:name="_Toc32315127"/>
      <w:proofErr w:type="spellStart"/>
      <w:r>
        <w:t>Schueler</w:t>
      </w:r>
      <w:r w:rsidR="00CE1873">
        <w:t>AnzahlBearbeiten</w:t>
      </w:r>
      <w:r>
        <w:t>.php</w:t>
      </w:r>
      <w:proofErr w:type="spellEnd"/>
      <w:r>
        <w:t xml:space="preserve"> – Klasse bearbeiten (Schüleranzahl ändern)</w:t>
      </w:r>
      <w:bookmarkEnd w:id="7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00"/>
        <w:gridCol w:w="2729"/>
        <w:gridCol w:w="1533"/>
        <w:gridCol w:w="1615"/>
        <w:gridCol w:w="2524"/>
      </w:tblGrid>
      <w:tr w:rsidR="004912DE" w:rsidTr="00E07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4912DE" w:rsidRDefault="004912DE" w:rsidP="009A6E19">
            <w:r>
              <w:t>Was Passiert</w:t>
            </w:r>
          </w:p>
        </w:tc>
        <w:tc>
          <w:tcPr>
            <w:tcW w:w="2729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557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732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362" w:type="dxa"/>
          </w:tcPr>
          <w:p w:rsidR="004912DE" w:rsidRDefault="004912DE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90D64" w:rsidTr="00E0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190D64" w:rsidRPr="004912DE" w:rsidRDefault="00190D64" w:rsidP="009A6E19">
            <w:pPr>
              <w:rPr>
                <w:b w:val="0"/>
              </w:rPr>
            </w:pPr>
            <w:r>
              <w:rPr>
                <w:b w:val="0"/>
              </w:rPr>
              <w:t>Seite laden</w:t>
            </w:r>
          </w:p>
        </w:tc>
        <w:tc>
          <w:tcPr>
            <w:tcW w:w="2729" w:type="dxa"/>
          </w:tcPr>
          <w:p w:rsidR="00190D64" w:rsidRDefault="00190D64" w:rsidP="00190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 laden</w:t>
            </w:r>
          </w:p>
        </w:tc>
        <w:tc>
          <w:tcPr>
            <w:tcW w:w="1557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existierenden Klassen selektieren</w:t>
            </w:r>
          </w:p>
        </w:tc>
        <w:tc>
          <w:tcPr>
            <w:tcW w:w="1732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Klassen</w:t>
            </w:r>
          </w:p>
        </w:tc>
        <w:tc>
          <w:tcPr>
            <w:tcW w:w="2362" w:type="dxa"/>
          </w:tcPr>
          <w:p w:rsidR="00190D64" w:rsidRDefault="00190D64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2DE" w:rsidTr="00E0735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Schüleranzahl speichern;</w:t>
            </w:r>
          </w:p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„Bestätigen“ (</w:t>
            </w:r>
            <w:proofErr w:type="spellStart"/>
            <w:r>
              <w:rPr>
                <w:b w:val="0"/>
              </w:rPr>
              <w:t>btnBestaetigen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2729" w:type="dxa"/>
          </w:tcPr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Klasse</w:t>
            </w:r>
            <w:r w:rsidR="002C04D3">
              <w:t xml:space="preserve"> (</w:t>
            </w:r>
            <w:proofErr w:type="spellStart"/>
            <w:r w:rsidR="002C04D3">
              <w:t>Klasse_ID</w:t>
            </w:r>
            <w:proofErr w:type="spellEnd"/>
            <w:r w:rsidR="002C04D3">
              <w:t>)</w:t>
            </w:r>
          </w:p>
          <w:p w:rsidR="004912DE" w:rsidRDefault="004912DE" w:rsidP="009A6E19">
            <w:pPr>
              <w:pStyle w:val="Listenabsatz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der Schüler</w:t>
            </w:r>
            <w:r w:rsidR="002C04D3">
              <w:t xml:space="preserve"> (</w:t>
            </w:r>
            <w:proofErr w:type="spellStart"/>
            <w:r w:rsidR="002C04D3">
              <w:t>Klasse_Anzahlschueler</w:t>
            </w:r>
            <w:proofErr w:type="spellEnd"/>
            <w:r w:rsidR="002C04D3">
              <w:t>)</w:t>
            </w:r>
          </w:p>
        </w:tc>
        <w:tc>
          <w:tcPr>
            <w:tcW w:w="1557" w:type="dxa"/>
          </w:tcPr>
          <w:p w:rsidR="004912DE" w:rsidRPr="002C04D3" w:rsidRDefault="002C04D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Eintrag</w:t>
            </w:r>
            <w:r w:rsidR="004912DE">
              <w:t xml:space="preserve"> in </w:t>
            </w:r>
            <w:r>
              <w:t xml:space="preserve">Tabelle </w:t>
            </w:r>
            <w:r w:rsidR="004912DE" w:rsidRPr="004912DE">
              <w:rPr>
                <w:i/>
              </w:rPr>
              <w:t>klasse</w:t>
            </w:r>
            <w:r>
              <w:rPr>
                <w:i/>
              </w:rPr>
              <w:t xml:space="preserve"> </w:t>
            </w:r>
            <w:r>
              <w:t>bearbeiten</w:t>
            </w:r>
          </w:p>
        </w:tc>
        <w:tc>
          <w:tcPr>
            <w:tcW w:w="1732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362" w:type="dxa"/>
          </w:tcPr>
          <w:p w:rsidR="004912DE" w:rsidRDefault="004912DE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7359" w:rsidTr="00E07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</w:tcPr>
          <w:p w:rsidR="00E07359" w:rsidRDefault="00E07359" w:rsidP="00E0735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2729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7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2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4912DE" w:rsidRDefault="004912DE" w:rsidP="004912DE"/>
    <w:p w:rsidR="002440F9" w:rsidRDefault="00E07359" w:rsidP="001C4398">
      <w:pPr>
        <w:pStyle w:val="berschrift1"/>
        <w:numPr>
          <w:ilvl w:val="3"/>
          <w:numId w:val="5"/>
        </w:numPr>
      </w:pPr>
      <w:bookmarkStart w:id="8" w:name="_Toc32315128"/>
      <w:proofErr w:type="spellStart"/>
      <w:r>
        <w:t>k</w:t>
      </w:r>
      <w:bookmarkStart w:id="9" w:name="_GoBack"/>
      <w:bookmarkEnd w:id="9"/>
      <w:r w:rsidR="002440F9">
        <w:t>lasse</w:t>
      </w:r>
      <w:r w:rsidR="00CE1873">
        <w:t>n</w:t>
      </w:r>
      <w:r w:rsidR="002440F9">
        <w:t>Loeschen.php</w:t>
      </w:r>
      <w:proofErr w:type="spellEnd"/>
      <w:r w:rsidR="002440F9">
        <w:t xml:space="preserve"> – Existierende Klasse löschen</w:t>
      </w:r>
      <w:bookmarkEnd w:id="8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73"/>
        <w:gridCol w:w="1666"/>
        <w:gridCol w:w="1614"/>
        <w:gridCol w:w="2015"/>
        <w:gridCol w:w="3033"/>
      </w:tblGrid>
      <w:tr w:rsidR="002C04D3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Default="002440F9" w:rsidP="009A6E19">
            <w:r>
              <w:t>Was Passiert</w:t>
            </w:r>
          </w:p>
        </w:tc>
        <w:tc>
          <w:tcPr>
            <w:tcW w:w="1666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2440F9" w:rsidRDefault="002440F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2C04D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„Löschen“ (</w:t>
            </w:r>
            <w:proofErr w:type="spellStart"/>
            <w:r>
              <w:rPr>
                <w:b w:val="0"/>
              </w:rPr>
              <w:t>btnLoeschen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2440F9" w:rsidRDefault="002C04D3" w:rsidP="002C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Klassenname (</w:t>
            </w:r>
            <w:proofErr w:type="spellStart"/>
            <w:r w:rsidR="002440F9">
              <w:t>Klasse_ID</w:t>
            </w:r>
            <w:proofErr w:type="spellEnd"/>
            <w:r>
              <w:t>)</w:t>
            </w:r>
          </w:p>
        </w:tc>
        <w:tc>
          <w:tcPr>
            <w:tcW w:w="1614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Neuen Eintrag in Tabelle </w:t>
            </w:r>
            <w:r w:rsidRPr="002440F9">
              <w:rPr>
                <w:i/>
              </w:rPr>
              <w:t>klasse</w:t>
            </w:r>
          </w:p>
        </w:tc>
        <w:tc>
          <w:tcPr>
            <w:tcW w:w="2015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Erfolgreich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2440F9" w:rsidRDefault="002440F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04D3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2440F9" w:rsidRPr="004912DE" w:rsidRDefault="002440F9" w:rsidP="009A6E19">
            <w:pPr>
              <w:rPr>
                <w:b w:val="0"/>
              </w:rPr>
            </w:pPr>
            <w:r>
              <w:rPr>
                <w:b w:val="0"/>
              </w:rPr>
              <w:t>Button „Abbrechen“ (</w:t>
            </w:r>
            <w:proofErr w:type="spellStart"/>
            <w:r>
              <w:rPr>
                <w:b w:val="0"/>
              </w:rPr>
              <w:t>btnAbbruch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2440F9" w:rsidRDefault="002440F9" w:rsidP="002440F9">
            <w:pPr>
              <w:pStyle w:val="Listenabsatz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2440F9" w:rsidRDefault="002440F9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2440F9" w:rsidRPr="002440F9" w:rsidRDefault="002440F9" w:rsidP="002440F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2440F9">
              <w:rPr>
                <w:i/>
              </w:rPr>
              <w:t>Class_menu.php</w:t>
            </w:r>
            <w:proofErr w:type="spellEnd"/>
          </w:p>
        </w:tc>
      </w:tr>
      <w:tr w:rsidR="00E07359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07359" w:rsidRDefault="00E07359" w:rsidP="00E07359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1666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E07359" w:rsidRDefault="00E07359" w:rsidP="00E073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E07359" w:rsidRPr="00300AA3" w:rsidRDefault="00E07359" w:rsidP="00E0735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2440F9" w:rsidRDefault="002440F9" w:rsidP="004912DE"/>
    <w:p w:rsidR="009A6E19" w:rsidRDefault="009A6E19" w:rsidP="009A6E19">
      <w:pPr>
        <w:pStyle w:val="berschrift1"/>
        <w:numPr>
          <w:ilvl w:val="2"/>
          <w:numId w:val="5"/>
        </w:numPr>
      </w:pPr>
      <w:bookmarkStart w:id="10" w:name="_Toc32315129"/>
      <w:proofErr w:type="spellStart"/>
      <w:r>
        <w:t>KrankMeldung.php</w:t>
      </w:r>
      <w:proofErr w:type="spellEnd"/>
      <w:r>
        <w:t xml:space="preserve"> – Admin kann Schüler austragen</w:t>
      </w:r>
      <w:bookmarkEnd w:id="10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73"/>
        <w:gridCol w:w="1666"/>
        <w:gridCol w:w="1614"/>
        <w:gridCol w:w="2015"/>
        <w:gridCol w:w="3033"/>
      </w:tblGrid>
      <w:tr w:rsidR="009A6E19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Default="009A6E19" w:rsidP="009A6E19">
            <w:r>
              <w:t>Was Passiert</w:t>
            </w:r>
          </w:p>
        </w:tc>
        <w:tc>
          <w:tcPr>
            <w:tcW w:w="1666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1614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015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3033" w:type="dxa"/>
          </w:tcPr>
          <w:p w:rsidR="009A6E19" w:rsidRDefault="009A6E19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9A6E19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9A6E19" w:rsidRPr="000F3A4F" w:rsidRDefault="000F3A4F" w:rsidP="000F3A4F">
            <w:pPr>
              <w:rPr>
                <w:b w:val="0"/>
              </w:rPr>
            </w:pPr>
            <w:r>
              <w:rPr>
                <w:b w:val="0"/>
              </w:rPr>
              <w:t xml:space="preserve">Schüler ist krank; </w:t>
            </w:r>
            <w:r w:rsidR="009A6E19" w:rsidRPr="000F3A4F">
              <w:rPr>
                <w:b w:val="0"/>
              </w:rPr>
              <w:t xml:space="preserve">Schülernummer </w:t>
            </w:r>
            <w:r w:rsidR="009A6E19" w:rsidRPr="000F3A4F">
              <w:rPr>
                <w:b w:val="0"/>
              </w:rPr>
              <w:lastRenderedPageBreak/>
              <w:t>eintragen; Button „</w:t>
            </w:r>
            <w:r>
              <w:rPr>
                <w:b w:val="0"/>
              </w:rPr>
              <w:t>krank</w:t>
            </w:r>
            <w:r w:rsidR="009A6E19" w:rsidRPr="000F3A4F">
              <w:rPr>
                <w:b w:val="0"/>
              </w:rPr>
              <w:t>“ (</w:t>
            </w:r>
            <w:proofErr w:type="spellStart"/>
            <w:r w:rsidR="009A6E19" w:rsidRPr="000F3A4F">
              <w:rPr>
                <w:b w:val="0"/>
              </w:rPr>
              <w:t>btn</w:t>
            </w:r>
            <w:r>
              <w:rPr>
                <w:b w:val="0"/>
              </w:rPr>
              <w:t>Krank</w:t>
            </w:r>
            <w:proofErr w:type="spellEnd"/>
            <w:r w:rsidR="009A6E19" w:rsidRPr="000F3A4F"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Schueler_ID</w:t>
            </w:r>
            <w:proofErr w:type="spellEnd"/>
          </w:p>
        </w:tc>
        <w:tc>
          <w:tcPr>
            <w:tcW w:w="1614" w:type="dxa"/>
          </w:tcPr>
          <w:p w:rsidR="009A6E19" w:rsidRPr="000F3A4F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Tabelle </w:t>
            </w:r>
            <w:proofErr w:type="spellStart"/>
            <w:r w:rsidRPr="000F3A4F">
              <w:rPr>
                <w:i/>
              </w:rPr>
              <w:t>schueler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Feld </w:t>
            </w:r>
            <w:proofErr w:type="spellStart"/>
            <w:r>
              <w:lastRenderedPageBreak/>
              <w:t>Schueler_Krank</w:t>
            </w:r>
            <w:proofErr w:type="spellEnd"/>
            <w:r>
              <w:t xml:space="preserve"> auf </w:t>
            </w:r>
            <w:proofErr w:type="spellStart"/>
            <w:r>
              <w:t>true</w:t>
            </w:r>
            <w:proofErr w:type="spellEnd"/>
            <w:r>
              <w:t xml:space="preserve"> setzen</w:t>
            </w:r>
          </w:p>
        </w:tc>
        <w:tc>
          <w:tcPr>
            <w:tcW w:w="2015" w:type="dxa"/>
          </w:tcPr>
          <w:p w:rsidR="009A6E19" w:rsidRDefault="000F3A4F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Erfolgreich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9A6E19" w:rsidRDefault="009A6E19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A4F" w:rsidTr="009A6E19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0F3A4F" w:rsidRDefault="000F3A4F" w:rsidP="000F3A4F">
            <w:pPr>
              <w:rPr>
                <w:b w:val="0"/>
              </w:rPr>
            </w:pPr>
            <w:r>
              <w:rPr>
                <w:b w:val="0"/>
              </w:rPr>
              <w:lastRenderedPageBreak/>
              <w:t>Schüler war krankgemeldet, kommt aber doch nach; Button „Gesund“ (</w:t>
            </w:r>
            <w:proofErr w:type="spellStart"/>
            <w:r>
              <w:rPr>
                <w:b w:val="0"/>
              </w:rPr>
              <w:t>btnGesund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666" w:type="dxa"/>
          </w:tcPr>
          <w:p w:rsidR="000F3A4F" w:rsidRDefault="00675C53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Schueler</w:t>
            </w:r>
            <w:r w:rsidR="00780FD1">
              <w:t>_</w:t>
            </w:r>
            <w:r>
              <w:t>ID</w:t>
            </w:r>
            <w:proofErr w:type="spellEnd"/>
          </w:p>
        </w:tc>
        <w:tc>
          <w:tcPr>
            <w:tcW w:w="1614" w:type="dxa"/>
          </w:tcPr>
          <w:p w:rsidR="000F3A4F" w:rsidRDefault="00780FD1" w:rsidP="00780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Tabelle </w:t>
            </w:r>
            <w:proofErr w:type="spellStart"/>
            <w:r w:rsidRPr="000F3A4F">
              <w:rPr>
                <w:i/>
              </w:rPr>
              <w:t>schueler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Feld </w:t>
            </w:r>
            <w:proofErr w:type="spellStart"/>
            <w:r>
              <w:t>Schueler_Krank</w:t>
            </w:r>
            <w:proofErr w:type="spellEnd"/>
            <w:r>
              <w:t xml:space="preserve"> wieder auf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  <w:r>
              <w:t>setzen</w:t>
            </w:r>
          </w:p>
        </w:tc>
        <w:tc>
          <w:tcPr>
            <w:tcW w:w="2015" w:type="dxa"/>
          </w:tcPr>
          <w:p w:rsidR="000F3A4F" w:rsidRDefault="00780FD1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Erfolgreich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</w:p>
        </w:tc>
        <w:tc>
          <w:tcPr>
            <w:tcW w:w="3033" w:type="dxa"/>
          </w:tcPr>
          <w:p w:rsidR="000F3A4F" w:rsidRDefault="000F3A4F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153E3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3" w:type="dxa"/>
          </w:tcPr>
          <w:p w:rsidR="00E153E3" w:rsidRDefault="00E153E3" w:rsidP="00E153E3">
            <w:pPr>
              <w:rPr>
                <w:b w:val="0"/>
              </w:rPr>
            </w:pPr>
            <w:r>
              <w:rPr>
                <w:b w:val="0"/>
              </w:rPr>
              <w:t>Button „Menü“</w:t>
            </w:r>
          </w:p>
        </w:tc>
        <w:tc>
          <w:tcPr>
            <w:tcW w:w="1666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4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5" w:type="dxa"/>
          </w:tcPr>
          <w:p w:rsidR="00E153E3" w:rsidRDefault="00E153E3" w:rsidP="00E153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E153E3" w:rsidRPr="00300AA3" w:rsidRDefault="00E153E3" w:rsidP="00E153E3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>
              <w:rPr>
                <w:i/>
              </w:rPr>
              <w:t>Admin_menu.php</w:t>
            </w:r>
            <w:proofErr w:type="spellEnd"/>
          </w:p>
        </w:tc>
      </w:tr>
    </w:tbl>
    <w:p w:rsidR="009A6E19" w:rsidRPr="009A6E19" w:rsidRDefault="009A6E19" w:rsidP="009A6E19"/>
    <w:p w:rsidR="001C4398" w:rsidRDefault="001C4398" w:rsidP="001C4398">
      <w:pPr>
        <w:pStyle w:val="berschrift1"/>
        <w:numPr>
          <w:ilvl w:val="0"/>
          <w:numId w:val="5"/>
        </w:numPr>
      </w:pPr>
      <w:bookmarkStart w:id="11" w:name="_Toc32315130"/>
      <w:proofErr w:type="spellStart"/>
      <w:r>
        <w:t>Schueler_login.php</w:t>
      </w:r>
      <w:proofErr w:type="spellEnd"/>
      <w:r>
        <w:t xml:space="preserve"> – Schüler Login Seite</w:t>
      </w:r>
      <w:bookmarkEnd w:id="11"/>
    </w:p>
    <w:tbl>
      <w:tblPr>
        <w:tblStyle w:val="Gitternetztabelle4Akzent5"/>
        <w:tblW w:w="9824" w:type="dxa"/>
        <w:tblLook w:val="04A0" w:firstRow="1" w:lastRow="0" w:firstColumn="1" w:lastColumn="0" w:noHBand="0" w:noVBand="1"/>
      </w:tblPr>
      <w:tblGrid>
        <w:gridCol w:w="2487"/>
        <w:gridCol w:w="1422"/>
        <w:gridCol w:w="1698"/>
        <w:gridCol w:w="1129"/>
        <w:gridCol w:w="3140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1917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01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1479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268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Schüler gibt ID an und drückt auf „Login“</w:t>
            </w:r>
          </w:p>
        </w:tc>
        <w:tc>
          <w:tcPr>
            <w:tcW w:w="1917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eingegebene ID des Schülers (</w:t>
            </w:r>
            <w:proofErr w:type="spellStart"/>
            <w:r>
              <w:t>Schueler_ID</w:t>
            </w:r>
            <w:proofErr w:type="spellEnd"/>
            <w:r>
              <w:t>)</w:t>
            </w:r>
          </w:p>
        </w:tc>
        <w:tc>
          <w:tcPr>
            <w:tcW w:w="201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Update des Felds </w:t>
            </w:r>
            <w:proofErr w:type="spellStart"/>
            <w:r w:rsidRPr="009424F5">
              <w:rPr>
                <w:i/>
              </w:rPr>
              <w:t>Schueler_Punkte</w:t>
            </w:r>
            <w:proofErr w:type="spellEnd"/>
            <w:r>
              <w:t xml:space="preserve"> in Tabelle </w:t>
            </w:r>
            <w:proofErr w:type="spellStart"/>
            <w:r w:rsidRPr="009424F5">
              <w:rPr>
                <w:i/>
              </w:rPr>
              <w:t>schueler</w:t>
            </w:r>
            <w:proofErr w:type="spellEnd"/>
            <w:r>
              <w:t xml:space="preserve"> mit entsprechender Punktzahl der Station</w:t>
            </w:r>
          </w:p>
        </w:tc>
        <w:tc>
          <w:tcPr>
            <w:tcW w:w="1479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True/</w:t>
            </w:r>
            <w:proofErr w:type="spellStart"/>
            <w:r>
              <w:t>false</w:t>
            </w:r>
            <w:proofErr w:type="spellEnd"/>
          </w:p>
        </w:tc>
        <w:tc>
          <w:tcPr>
            <w:tcW w:w="2268" w:type="dxa"/>
          </w:tcPr>
          <w:p w:rsidR="001C4398" w:rsidRPr="00A57630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A57630">
              <w:rPr>
                <w:i/>
              </w:rPr>
              <w:t>SchuelerUebersicht.php</w:t>
            </w:r>
            <w:proofErr w:type="spellEnd"/>
          </w:p>
        </w:tc>
      </w:tr>
      <w:tr w:rsidR="001C4398" w:rsidTr="009A6E19">
        <w:trPr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Button „Klassenübersicht“ (</w:t>
            </w:r>
            <w:proofErr w:type="spellStart"/>
            <w:r>
              <w:rPr>
                <w:b w:val="0"/>
              </w:rPr>
              <w:t>btnKlasseUebersicht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917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1C4398" w:rsidRDefault="001C4398" w:rsidP="009A6E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C4398" w:rsidRPr="00015BB5" w:rsidRDefault="001C4398" w:rsidP="009A6E19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015BB5">
              <w:rPr>
                <w:i/>
              </w:rPr>
              <w:t xml:space="preserve"> </w:t>
            </w:r>
            <w:proofErr w:type="spellStart"/>
            <w:r w:rsidRPr="00015BB5">
              <w:rPr>
                <w:i/>
              </w:rPr>
              <w:t>KlasseUebersicht.php</w:t>
            </w:r>
            <w:proofErr w:type="spellEnd"/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 xml:space="preserve">Button </w:t>
            </w:r>
          </w:p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„Stationen“</w:t>
            </w:r>
          </w:p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spellStart"/>
            <w:r>
              <w:rPr>
                <w:b w:val="0"/>
              </w:rPr>
              <w:t>btnStationenUebersicht</w:t>
            </w:r>
            <w:proofErr w:type="spellEnd"/>
            <w:r>
              <w:rPr>
                <w:b w:val="0"/>
              </w:rPr>
              <w:t>)</w:t>
            </w:r>
          </w:p>
        </w:tc>
        <w:tc>
          <w:tcPr>
            <w:tcW w:w="1917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1C4398" w:rsidRDefault="001C4398" w:rsidP="009A6E19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5BB5">
              <w:rPr>
                <w:i/>
              </w:rPr>
              <w:t>StationenUebersicht.php</w:t>
            </w:r>
            <w:proofErr w:type="spellEnd"/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12" w:name="_Toc32315131"/>
      <w:proofErr w:type="spellStart"/>
      <w:r>
        <w:t>SchuelerUebersicht.php</w:t>
      </w:r>
      <w:proofErr w:type="spellEnd"/>
      <w:r>
        <w:t xml:space="preserve"> – Übersicht des Spielstands für Schüler</w:t>
      </w:r>
      <w:bookmarkEnd w:id="12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774"/>
        <w:gridCol w:w="1422"/>
        <w:gridCol w:w="2205"/>
        <w:gridCol w:w="2098"/>
        <w:gridCol w:w="2702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des Schülers</w:t>
            </w:r>
          </w:p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Schueler_ID</w:t>
            </w:r>
            <w:proofErr w:type="spellEnd"/>
            <w:r>
              <w:t>)</w:t>
            </w:r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 auswerten (Gesammelten Punkte der Schüler einer Klasse addieren)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aller </w:t>
            </w:r>
            <w:proofErr w:type="spellStart"/>
            <w:r>
              <w:t>Schueler</w:t>
            </w:r>
            <w:proofErr w:type="spellEnd"/>
            <w:r>
              <w:t xml:space="preserve"> aus </w:t>
            </w:r>
            <w:proofErr w:type="spellStart"/>
            <w:r w:rsidRPr="00414E40">
              <w:rPr>
                <w:i/>
              </w:rPr>
              <w:t>schueler</w:t>
            </w:r>
            <w:proofErr w:type="spellEnd"/>
          </w:p>
        </w:tc>
        <w:tc>
          <w:tcPr>
            <w:tcW w:w="2104" w:type="dxa"/>
          </w:tcPr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proofErr w:type="spellStart"/>
            <w:r w:rsidRPr="00414E40">
              <w:rPr>
                <w:i/>
              </w:rPr>
              <w:t>Klasse_ID</w:t>
            </w:r>
            <w:proofErr w:type="spellEnd"/>
          </w:p>
          <w:p w:rsidR="001C4398" w:rsidRPr="00414E40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14E40">
              <w:rPr>
                <w:i/>
              </w:rPr>
              <w:t>Schueler_Punkte</w:t>
            </w:r>
            <w:proofErr w:type="spellEnd"/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Rang der Klasse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Bestpunktzahl 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13" w:name="_Toc32315132"/>
      <w:proofErr w:type="spellStart"/>
      <w:r>
        <w:lastRenderedPageBreak/>
        <w:t>KlasseUebersicht.php</w:t>
      </w:r>
      <w:proofErr w:type="spellEnd"/>
      <w:r>
        <w:t xml:space="preserve"> – Übersicht über Punktestand aller Klassen</w:t>
      </w:r>
      <w:bookmarkEnd w:id="13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56"/>
        <w:gridCol w:w="1202"/>
        <w:gridCol w:w="2205"/>
        <w:gridCol w:w="2097"/>
        <w:gridCol w:w="2841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 xml:space="preserve">Dropdown Klasse auswählen 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der Klasse (</w:t>
            </w:r>
            <w:proofErr w:type="spellStart"/>
            <w:r>
              <w:t>Klasse_ID</w:t>
            </w:r>
            <w:proofErr w:type="spellEnd"/>
            <w:r>
              <w:t>)</w:t>
            </w:r>
          </w:p>
        </w:tc>
        <w:tc>
          <w:tcPr>
            <w:tcW w:w="2253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Kranke /Inaktive Schüler anhand von Tabelle </w:t>
            </w:r>
            <w:proofErr w:type="spellStart"/>
            <w:r w:rsidRPr="00A57630">
              <w:rPr>
                <w:i/>
              </w:rPr>
              <w:t>schueler</w:t>
            </w:r>
            <w:proofErr w:type="spellEnd"/>
            <w:r>
              <w:t xml:space="preserve"> und </w:t>
            </w:r>
            <w:r w:rsidRPr="00A57630">
              <w:rPr>
                <w:i/>
              </w:rPr>
              <w:t>klasse</w:t>
            </w:r>
            <w:r>
              <w:t xml:space="preserve"> auswerten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Anzahl der Punkte pro Schüler aus </w:t>
            </w:r>
            <w:proofErr w:type="spellStart"/>
            <w:r>
              <w:t>schueler</w:t>
            </w:r>
            <w:proofErr w:type="spellEnd"/>
            <w:r>
              <w:t xml:space="preserve"> laden</w:t>
            </w:r>
          </w:p>
        </w:tc>
        <w:tc>
          <w:tcPr>
            <w:tcW w:w="2104" w:type="dxa"/>
          </w:tcPr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Anzahl Kranke/Inaktive Schüler</w:t>
            </w:r>
          </w:p>
          <w:p w:rsidR="001C4398" w:rsidRDefault="001C4398" w:rsidP="009A6E19">
            <w:pPr>
              <w:pStyle w:val="Listenabsatz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Punkte pro Schüler der Klasse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4398" w:rsidRDefault="001C4398" w:rsidP="001C4398"/>
    <w:p w:rsidR="001C4398" w:rsidRDefault="001C4398" w:rsidP="001C4398">
      <w:pPr>
        <w:pStyle w:val="berschrift1"/>
        <w:numPr>
          <w:ilvl w:val="1"/>
          <w:numId w:val="5"/>
        </w:numPr>
      </w:pPr>
      <w:bookmarkStart w:id="14" w:name="_Toc32315133"/>
      <w:proofErr w:type="spellStart"/>
      <w:r>
        <w:t>StationenUebersicht.php</w:t>
      </w:r>
      <w:proofErr w:type="spellEnd"/>
      <w:r>
        <w:t xml:space="preserve"> – Alle Stationen werden als Tabelle angezeigt</w:t>
      </w:r>
      <w:bookmarkEnd w:id="14"/>
    </w:p>
    <w:tbl>
      <w:tblPr>
        <w:tblStyle w:val="Gitternetztabelle4Akzent5"/>
        <w:tblW w:w="10201" w:type="dxa"/>
        <w:tblLook w:val="04A0" w:firstRow="1" w:lastRow="0" w:firstColumn="1" w:lastColumn="0" w:noHBand="0" w:noVBand="1"/>
      </w:tblPr>
      <w:tblGrid>
        <w:gridCol w:w="1882"/>
        <w:gridCol w:w="1077"/>
        <w:gridCol w:w="2228"/>
        <w:gridCol w:w="2082"/>
        <w:gridCol w:w="2932"/>
      </w:tblGrid>
      <w:tr w:rsidR="001C4398" w:rsidTr="009A6E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r>
              <w:t>Was Passiert</w:t>
            </w:r>
          </w:p>
        </w:tc>
        <w:tc>
          <w:tcPr>
            <w:tcW w:w="96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 PHP</w:t>
            </w:r>
          </w:p>
        </w:tc>
        <w:tc>
          <w:tcPr>
            <w:tcW w:w="2253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 PHP-Skript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VON PHP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Routing </w:t>
            </w:r>
          </w:p>
        </w:tc>
      </w:tr>
      <w:tr w:rsidR="001C4398" w:rsidTr="009A6E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:rsidR="001C4398" w:rsidRDefault="001C4398" w:rsidP="009A6E19">
            <w:pPr>
              <w:rPr>
                <w:b w:val="0"/>
              </w:rPr>
            </w:pPr>
            <w:r>
              <w:rPr>
                <w:b w:val="0"/>
              </w:rPr>
              <w:t>Seite lädt</w:t>
            </w:r>
          </w:p>
          <w:p w:rsidR="001C4398" w:rsidRDefault="001C4398" w:rsidP="009A6E19">
            <w:pPr>
              <w:rPr>
                <w:b w:val="0"/>
              </w:rPr>
            </w:pPr>
          </w:p>
        </w:tc>
        <w:tc>
          <w:tcPr>
            <w:tcW w:w="96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Stationen laden</w:t>
            </w:r>
          </w:p>
        </w:tc>
        <w:tc>
          <w:tcPr>
            <w:tcW w:w="2253" w:type="dxa"/>
          </w:tcPr>
          <w:p w:rsidR="001C4398" w:rsidRPr="009A03A3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aus Tabelle </w:t>
            </w:r>
            <w:proofErr w:type="spellStart"/>
            <w:r w:rsidRPr="009A03A3"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</w:t>
            </w:r>
            <w:r>
              <w:t>laden</w:t>
            </w:r>
          </w:p>
        </w:tc>
        <w:tc>
          <w:tcPr>
            <w:tcW w:w="2104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Alle Stationen </w:t>
            </w:r>
          </w:p>
        </w:tc>
        <w:tc>
          <w:tcPr>
            <w:tcW w:w="2976" w:type="dxa"/>
          </w:tcPr>
          <w:p w:rsidR="001C4398" w:rsidRDefault="001C4398" w:rsidP="009A6E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440F9" w:rsidRPr="004912DE" w:rsidRDefault="002440F9" w:rsidP="001C4398">
      <w:pPr>
        <w:pStyle w:val="Listenabsatz"/>
        <w:numPr>
          <w:ilvl w:val="0"/>
          <w:numId w:val="5"/>
        </w:numPr>
      </w:pPr>
    </w:p>
    <w:sectPr w:rsidR="002440F9" w:rsidRPr="004912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9A9"/>
    <w:multiLevelType w:val="hybridMultilevel"/>
    <w:tmpl w:val="68C48854"/>
    <w:lvl w:ilvl="0" w:tplc="7A8E0210">
      <w:start w:val="1"/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9E1AD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B17028"/>
    <w:multiLevelType w:val="hybridMultilevel"/>
    <w:tmpl w:val="5E347CCA"/>
    <w:lvl w:ilvl="0" w:tplc="56E8663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DE5B59"/>
    <w:multiLevelType w:val="hybridMultilevel"/>
    <w:tmpl w:val="05DAFA7C"/>
    <w:lvl w:ilvl="0" w:tplc="52A84F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64FA2"/>
    <w:multiLevelType w:val="hybridMultilevel"/>
    <w:tmpl w:val="AA5ACEEC"/>
    <w:lvl w:ilvl="0" w:tplc="97BEF37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731A5"/>
    <w:multiLevelType w:val="hybridMultilevel"/>
    <w:tmpl w:val="B8089A74"/>
    <w:lvl w:ilvl="0" w:tplc="75BE9954">
      <w:start w:val="1"/>
      <w:numFmt w:val="bullet"/>
      <w:lvlText w:val="&gt;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66B44299"/>
    <w:multiLevelType w:val="hybridMultilevel"/>
    <w:tmpl w:val="3B688692"/>
    <w:lvl w:ilvl="0" w:tplc="AF10ABA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9F1B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A2"/>
    <w:rsid w:val="00015BB5"/>
    <w:rsid w:val="000451DD"/>
    <w:rsid w:val="000F3A4F"/>
    <w:rsid w:val="0011759A"/>
    <w:rsid w:val="00147313"/>
    <w:rsid w:val="00190D64"/>
    <w:rsid w:val="001C4398"/>
    <w:rsid w:val="001D68E8"/>
    <w:rsid w:val="002440F9"/>
    <w:rsid w:val="002C04D3"/>
    <w:rsid w:val="00300AA3"/>
    <w:rsid w:val="0031150F"/>
    <w:rsid w:val="00414E40"/>
    <w:rsid w:val="004912DE"/>
    <w:rsid w:val="004B7391"/>
    <w:rsid w:val="005A3E11"/>
    <w:rsid w:val="00675C53"/>
    <w:rsid w:val="00780FD1"/>
    <w:rsid w:val="007D7A03"/>
    <w:rsid w:val="008E05B7"/>
    <w:rsid w:val="009424F5"/>
    <w:rsid w:val="00995705"/>
    <w:rsid w:val="009A03A3"/>
    <w:rsid w:val="009A6E19"/>
    <w:rsid w:val="00A57630"/>
    <w:rsid w:val="00B02CA2"/>
    <w:rsid w:val="00BE5AE5"/>
    <w:rsid w:val="00CD0D41"/>
    <w:rsid w:val="00CE1873"/>
    <w:rsid w:val="00D630CC"/>
    <w:rsid w:val="00D867F9"/>
    <w:rsid w:val="00DA7A95"/>
    <w:rsid w:val="00DF02E2"/>
    <w:rsid w:val="00E07359"/>
    <w:rsid w:val="00E153E3"/>
    <w:rsid w:val="00F072E9"/>
    <w:rsid w:val="00F5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4B49"/>
  <w15:chartTrackingRefBased/>
  <w15:docId w15:val="{07CC21CC-BCA4-42B5-8C8C-BE659A978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45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02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3Akzent4">
    <w:name w:val="List Table 3 Accent 4"/>
    <w:basedOn w:val="NormaleTabelle"/>
    <w:uiPriority w:val="48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Gitternetztabelle4Akzent5">
    <w:name w:val="Grid Table 4 Accent 5"/>
    <w:basedOn w:val="NormaleTabelle"/>
    <w:uiPriority w:val="49"/>
    <w:rsid w:val="00B02CA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1D68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D68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451D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451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424F5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424F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424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4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83744-65C7-47AE-BC06-B7B1DF96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1095</Words>
  <Characters>6902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Klara Oppenheimer Schule</Company>
  <LinksUpToDate>false</LinksUpToDate>
  <CharactersWithSpaces>7982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M.Greulich1</dc:creator>
  <cp:keywords/>
  <dc:description/>
  <cp:lastModifiedBy>M.Greulich1</cp:lastModifiedBy>
  <cp:revision>19</cp:revision>
  <dcterms:created xsi:type="dcterms:W3CDTF">2020-02-05T11:08:00Z</dcterms:created>
  <dcterms:modified xsi:type="dcterms:W3CDTF">2020-02-11T13:18:00Z</dcterms:modified>
</cp:coreProperties>
</file>